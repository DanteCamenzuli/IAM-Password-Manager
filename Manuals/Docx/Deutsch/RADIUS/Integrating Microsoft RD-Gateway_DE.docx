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5555C1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75648" behindDoc="0" locked="0" layoutInCell="1" allowOverlap="1" wp14:anchorId="73DC0941" wp14:editId="5B5BEB49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903F03" w:rsidP="00C20532">
      <w:pPr>
        <w:pStyle w:val="Titel"/>
        <w:jc w:val="center"/>
      </w:pPr>
      <w:r w:rsidRPr="00903F03">
        <w:t xml:space="preserve">Integration </w:t>
      </w:r>
      <w:r w:rsidR="00C76941">
        <w:t>von</w:t>
      </w:r>
      <w:r w:rsidR="00265492">
        <w:t xml:space="preserve"> </w:t>
      </w:r>
      <w:r w:rsidR="005F19CF">
        <w:t xml:space="preserve">Microsoft </w:t>
      </w:r>
      <w:r w:rsidR="008371C3">
        <w:t xml:space="preserve">RD </w:t>
      </w:r>
      <w:r w:rsidR="005F19CF">
        <w:t>Gateway</w:t>
      </w:r>
      <w:r w:rsidRPr="00903F03">
        <w:t xml:space="preserve"> </w:t>
      </w:r>
      <w:r w:rsidR="00C649D0">
        <w:br/>
      </w:r>
      <w:r w:rsidR="00C76941">
        <w:t>mit</w:t>
      </w:r>
      <w:r w:rsidRPr="00903F03">
        <w:t xml:space="preserve"> Doub</w:t>
      </w:r>
      <w:r>
        <w:t>l</w:t>
      </w:r>
      <w:r w:rsidRPr="00903F03">
        <w:t xml:space="preserve">eClue </w:t>
      </w:r>
      <w:r w:rsidR="00C76941">
        <w:t>via</w:t>
      </w:r>
      <w:r w:rsidRPr="00903F03">
        <w:t xml:space="preserve"> </w:t>
      </w:r>
      <w:r w:rsidR="005F19CF">
        <w:t>RADIUS</w:t>
      </w:r>
    </w:p>
    <w:p w:rsidR="00903F03" w:rsidRDefault="00980BEE" w:rsidP="00903F03">
      <w:r w:rsidRPr="00980BEE">
        <w:rPr>
          <w:noProof/>
          <w:color w:val="0C468B"/>
          <w:lang w:val="de-DE" w:eastAsia="de-DE"/>
        </w:rPr>
        <w:drawing>
          <wp:anchor distT="0" distB="0" distL="114300" distR="114300" simplePos="0" relativeHeight="251666432" behindDoc="0" locked="0" layoutInCell="1" allowOverlap="1" wp14:anchorId="705E4647" wp14:editId="6BBB0E2C">
            <wp:simplePos x="0" y="0"/>
            <wp:positionH relativeFrom="column">
              <wp:posOffset>4512310</wp:posOffset>
            </wp:positionH>
            <wp:positionV relativeFrom="paragraph">
              <wp:posOffset>221615</wp:posOffset>
            </wp:positionV>
            <wp:extent cx="1400175" cy="635635"/>
            <wp:effectExtent l="0" t="0" r="9525" b="0"/>
            <wp:wrapThrough wrapText="bothSides">
              <wp:wrapPolygon edited="0">
                <wp:start x="0" y="0"/>
                <wp:lineTo x="0" y="17479"/>
                <wp:lineTo x="10286" y="19421"/>
                <wp:lineTo x="11755" y="19421"/>
                <wp:lineTo x="17339" y="14242"/>
                <wp:lineTo x="16751" y="10358"/>
                <wp:lineTo x="21453" y="9063"/>
                <wp:lineTo x="21453" y="1295"/>
                <wp:lineTo x="4996" y="0"/>
                <wp:lineTo x="0" y="0"/>
              </wp:wrapPolygon>
            </wp:wrapThrough>
            <wp:docPr id="14" name="Grafik 14" descr="C:\Users\maike.behnsen\Documents\DoubleClue\Logos\Externe Logos\Logo_Microsoft_RD-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ke.behnsen\Documents\DoubleClue\Logos\Externe Logos\Logo_Microsoft_RD-Gatewa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F03" w:rsidRPr="00C20532" w:rsidRDefault="00C76941" w:rsidP="00980BEE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7A5AFC">
        <w:rPr>
          <w:color w:val="005078"/>
        </w:rPr>
        <w:t>Einführung</w:t>
      </w:r>
      <w:proofErr w:type="spellEnd"/>
    </w:p>
    <w:p w:rsidR="00903F03" w:rsidRDefault="00903F03" w:rsidP="00903F03"/>
    <w:p w:rsidR="007D18FC" w:rsidRPr="00C76941" w:rsidRDefault="00C76941" w:rsidP="00903F03">
      <w:pPr>
        <w:rPr>
          <w:lang w:val="de-DE"/>
        </w:rPr>
      </w:pPr>
      <w:r w:rsidRPr="00C76941">
        <w:rPr>
          <w:lang w:val="de-DE"/>
        </w:rPr>
        <w:t>Diese Dokumentation ist für Administratoren gedacht, die Fernzugriff</w:t>
      </w:r>
      <w:r w:rsidR="004C1E0D">
        <w:rPr>
          <w:lang w:val="de-DE"/>
        </w:rPr>
        <w:t>e</w:t>
      </w:r>
      <w:r w:rsidRPr="00C76941">
        <w:rPr>
          <w:lang w:val="de-DE"/>
        </w:rPr>
        <w:t xml:space="preserve"> mit Microsoft RD Gateway </w:t>
      </w:r>
      <w:r w:rsidR="004C1E0D">
        <w:rPr>
          <w:lang w:val="de-DE"/>
        </w:rPr>
        <w:t>mit</w:t>
      </w:r>
      <w:r w:rsidRPr="00C76941">
        <w:rPr>
          <w:lang w:val="de-DE"/>
        </w:rPr>
        <w:t xml:space="preserve"> DoubleClue Multi-Faktor-Authentifizierung (MFA) schützen möchten.</w:t>
      </w:r>
    </w:p>
    <w:p w:rsidR="00903F03" w:rsidRDefault="00C76941" w:rsidP="00903F03">
      <w:proofErr w:type="spellStart"/>
      <w:r>
        <w:rPr>
          <w:u w:val="single"/>
        </w:rPr>
        <w:t>Anforderungen</w:t>
      </w:r>
      <w:proofErr w:type="spellEnd"/>
      <w:r w:rsidR="00903F03">
        <w:t>:</w:t>
      </w:r>
    </w:p>
    <w:p w:rsidR="00C76941" w:rsidRDefault="00C76941" w:rsidP="00C76941">
      <w:pPr>
        <w:pStyle w:val="KeinLeerraum"/>
        <w:numPr>
          <w:ilvl w:val="0"/>
          <w:numId w:val="2"/>
        </w:numPr>
        <w:spacing w:line="276" w:lineRule="auto"/>
      </w:pPr>
      <w:r>
        <w:t>Microsoft RD Gateway-Installation</w:t>
      </w:r>
    </w:p>
    <w:p w:rsidR="00903F03" w:rsidRPr="00C76941" w:rsidRDefault="00C76941" w:rsidP="00C76941">
      <w:pPr>
        <w:pStyle w:val="Listenabsatz"/>
        <w:numPr>
          <w:ilvl w:val="0"/>
          <w:numId w:val="2"/>
        </w:numPr>
        <w:rPr>
          <w:lang w:val="de-DE"/>
        </w:rPr>
      </w:pPr>
      <w:r w:rsidRPr="00C76941">
        <w:rPr>
          <w:lang w:val="de-DE"/>
        </w:rPr>
        <w:t>Installation des DoubleClue Enterprise Management-Systems (DCEM) mit registrierten Benutzern</w:t>
      </w:r>
    </w:p>
    <w:p w:rsidR="005E2302" w:rsidRPr="00C76941" w:rsidRDefault="005E2302" w:rsidP="005E2302">
      <w:pPr>
        <w:rPr>
          <w:lang w:val="de-DE"/>
        </w:rPr>
      </w:pPr>
    </w:p>
    <w:p w:rsidR="00903F03" w:rsidRPr="00C76941" w:rsidRDefault="00C76941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7A5AFC">
        <w:rPr>
          <w:color w:val="005078"/>
          <w:lang w:val="de-DE"/>
        </w:rPr>
        <w:t>Vorbereitung von DCEM als RADIUS-Server</w:t>
      </w:r>
    </w:p>
    <w:p w:rsidR="000C42E8" w:rsidRPr="00C76941" w:rsidRDefault="000C42E8" w:rsidP="000C42E8">
      <w:pPr>
        <w:rPr>
          <w:lang w:val="de-DE"/>
        </w:rPr>
      </w:pPr>
    </w:p>
    <w:p w:rsidR="003F1793" w:rsidRDefault="00C76941" w:rsidP="003F1793">
      <w:pPr>
        <w:rPr>
          <w:lang w:val="de-DE"/>
        </w:rPr>
      </w:pPr>
      <w:r w:rsidRPr="00C76941">
        <w:rPr>
          <w:lang w:val="de-DE"/>
        </w:rPr>
        <w:t>Sie müssen in DCEM eine „NAS-Client“-Konfiguration hinzufügen.</w:t>
      </w:r>
    </w:p>
    <w:p w:rsidR="00C76941" w:rsidRDefault="00CD5B70" w:rsidP="003F1793">
      <w:pPr>
        <w:rPr>
          <w:lang w:val="de-DE"/>
        </w:rPr>
      </w:pPr>
      <w:r w:rsidRPr="00CD5B70">
        <w:rPr>
          <w:noProof/>
          <w:lang w:val="de-DE" w:eastAsia="de-DE"/>
        </w:rPr>
        <w:drawing>
          <wp:inline distT="0" distB="0" distL="0" distR="0">
            <wp:extent cx="5731510" cy="2863143"/>
            <wp:effectExtent l="0" t="0" r="2540" b="0"/>
            <wp:docPr id="6" name="Grafik 6" descr="C:\Users\kerstin.baumann\Desktop\DoubleClue\rd gateway 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rd gateway 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70" w:rsidRDefault="00CD5B70" w:rsidP="003F1793">
      <w:pPr>
        <w:rPr>
          <w:lang w:val="de-DE"/>
        </w:rPr>
      </w:pPr>
    </w:p>
    <w:p w:rsidR="003652E8" w:rsidRDefault="003652E8" w:rsidP="00C76941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>
        <w:rPr>
          <w:lang w:val="de-DE"/>
        </w:rPr>
        <w:t>Gehen Sie in DCEM zum Hauptmenüpunkt „RADIUS“, Submenü „NAS-Clients“, und klicken Sie auf „Hinzufügen“.</w:t>
      </w:r>
    </w:p>
    <w:p w:rsidR="00C76941" w:rsidRPr="00C76941" w:rsidRDefault="00C76941" w:rsidP="00C76941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 w:rsidRPr="00C76941">
        <w:rPr>
          <w:lang w:val="de-DE"/>
        </w:rPr>
        <w:t>Die „</w:t>
      </w:r>
      <w:r w:rsidR="003652E8">
        <w:rPr>
          <w:lang w:val="de-DE"/>
        </w:rPr>
        <w:t>IP-Nummer</w:t>
      </w:r>
      <w:r w:rsidRPr="00C76941">
        <w:rPr>
          <w:lang w:val="de-DE"/>
        </w:rPr>
        <w:t>“ muss die Quell-IP des Microsoft RD Gateways sein.</w:t>
      </w:r>
    </w:p>
    <w:p w:rsidR="00C76941" w:rsidRDefault="00C76941" w:rsidP="00C76941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 w:rsidRPr="00C76941">
        <w:rPr>
          <w:lang w:val="de-DE"/>
        </w:rPr>
        <w:t>Setzen Sie in der Checkbox „</w:t>
      </w:r>
      <w:r w:rsidR="003652E8">
        <w:rPr>
          <w:lang w:val="de-DE"/>
        </w:rPr>
        <w:t>Challenge verwenden</w:t>
      </w:r>
      <w:r w:rsidRPr="00C76941">
        <w:rPr>
          <w:lang w:val="de-DE"/>
        </w:rPr>
        <w:t>“ keinen Haken.</w:t>
      </w:r>
    </w:p>
    <w:p w:rsidR="00C76941" w:rsidRDefault="00C76941" w:rsidP="00C76941">
      <w:pPr>
        <w:pStyle w:val="KeinLeerraum"/>
        <w:numPr>
          <w:ilvl w:val="0"/>
          <w:numId w:val="16"/>
        </w:numPr>
        <w:spacing w:line="276" w:lineRule="auto"/>
        <w:rPr>
          <w:lang w:val="de-DE"/>
        </w:rPr>
      </w:pPr>
      <w:r w:rsidRPr="00C76941">
        <w:rPr>
          <w:lang w:val="de-DE"/>
        </w:rPr>
        <w:lastRenderedPageBreak/>
        <w:t>Klicken Sie auf „OK“. Die Konfiguration wird sofort danach wirksam sein.</w:t>
      </w:r>
    </w:p>
    <w:p w:rsidR="00C76941" w:rsidRPr="00C76941" w:rsidRDefault="00C76941" w:rsidP="00C76941">
      <w:pPr>
        <w:pStyle w:val="KeinLeerraum"/>
        <w:spacing w:line="276" w:lineRule="auto"/>
        <w:ind w:left="720"/>
        <w:rPr>
          <w:lang w:val="de-DE"/>
        </w:rPr>
      </w:pPr>
    </w:p>
    <w:p w:rsidR="00C67035" w:rsidRDefault="00C76941" w:rsidP="00C67035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7A5AFC">
        <w:rPr>
          <w:color w:val="005078"/>
        </w:rPr>
        <w:t>Konfiguration</w:t>
      </w:r>
      <w:proofErr w:type="spellEnd"/>
      <w:r w:rsidRPr="007A5AFC">
        <w:rPr>
          <w:color w:val="005078"/>
        </w:rPr>
        <w:t xml:space="preserve"> von </w:t>
      </w:r>
      <w:r w:rsidR="003F1793" w:rsidRPr="007A5AFC">
        <w:rPr>
          <w:color w:val="005078"/>
        </w:rPr>
        <w:t>Mi</w:t>
      </w:r>
      <w:r w:rsidRPr="007A5AFC">
        <w:rPr>
          <w:color w:val="005078"/>
        </w:rPr>
        <w:t>crosoft R</w:t>
      </w:r>
      <w:r w:rsidR="00071FDD" w:rsidRPr="007A5AFC">
        <w:rPr>
          <w:color w:val="005078"/>
        </w:rPr>
        <w:t xml:space="preserve">emote </w:t>
      </w:r>
      <w:r w:rsidRPr="007A5AFC">
        <w:rPr>
          <w:color w:val="005078"/>
        </w:rPr>
        <w:t>D</w:t>
      </w:r>
      <w:r w:rsidR="00071FDD" w:rsidRPr="007A5AFC">
        <w:rPr>
          <w:color w:val="005078"/>
        </w:rPr>
        <w:t>esktop</w:t>
      </w:r>
      <w:r w:rsidRPr="007A5AFC">
        <w:rPr>
          <w:color w:val="005078"/>
        </w:rPr>
        <w:t xml:space="preserve"> Gateway</w:t>
      </w:r>
    </w:p>
    <w:p w:rsidR="003A1377" w:rsidRDefault="003A1377" w:rsidP="003A1377"/>
    <w:p w:rsidR="001222D8" w:rsidRPr="00C76941" w:rsidRDefault="00C76941" w:rsidP="003A1377">
      <w:pPr>
        <w:rPr>
          <w:lang w:val="de-DE"/>
        </w:rPr>
      </w:pPr>
      <w:r w:rsidRPr="00C76941">
        <w:rPr>
          <w:lang w:val="de-DE"/>
        </w:rPr>
        <w:t xml:space="preserve">Für eine RDP-Verbindung sendet das RD Gateway eine Zugriffsanfrage </w:t>
      </w:r>
      <w:r w:rsidR="003652E8">
        <w:rPr>
          <w:lang w:val="de-DE"/>
        </w:rPr>
        <w:t>an</w:t>
      </w:r>
      <w:r w:rsidRPr="00C76941">
        <w:rPr>
          <w:lang w:val="de-DE"/>
        </w:rPr>
        <w:t xml:space="preserve"> eine</w:t>
      </w:r>
      <w:r w:rsidR="003652E8">
        <w:rPr>
          <w:lang w:val="de-DE"/>
        </w:rPr>
        <w:t>n</w:t>
      </w:r>
      <w:r w:rsidRPr="00C76941">
        <w:rPr>
          <w:lang w:val="de-DE"/>
        </w:rPr>
        <w:t xml:space="preserve"> RADIUS-Server, welcher in diesem Fall DCEM ist. DoubleClue führt die MFA durch und antwortet mit </w:t>
      </w:r>
      <w:proofErr w:type="spellStart"/>
      <w:r w:rsidRPr="00C76941">
        <w:rPr>
          <w:lang w:val="de-DE"/>
        </w:rPr>
        <w:t>Accept</w:t>
      </w:r>
      <w:proofErr w:type="spellEnd"/>
      <w:r w:rsidRPr="00C76941">
        <w:rPr>
          <w:lang w:val="de-DE"/>
        </w:rPr>
        <w:t xml:space="preserve">- oder </w:t>
      </w:r>
      <w:proofErr w:type="spellStart"/>
      <w:r w:rsidRPr="00C76941">
        <w:rPr>
          <w:lang w:val="de-DE"/>
        </w:rPr>
        <w:t>Reject</w:t>
      </w:r>
      <w:proofErr w:type="spellEnd"/>
      <w:r w:rsidRPr="00C76941">
        <w:rPr>
          <w:lang w:val="de-DE"/>
        </w:rPr>
        <w:t>-Paketen.</w:t>
      </w:r>
    </w:p>
    <w:p w:rsidR="001222D8" w:rsidRPr="00C76941" w:rsidRDefault="00C76941" w:rsidP="003A1377">
      <w:pPr>
        <w:rPr>
          <w:lang w:val="de-DE"/>
        </w:rPr>
      </w:pPr>
      <w:ins w:id="0" w:author="Galea, Emanuel" w:date="2018-02-05T10:29:00Z">
        <w:r w:rsidRPr="007534BA">
          <w:rPr>
            <w:noProof/>
            <w:lang w:val="de-DE" w:eastAsia="de-DE"/>
          </w:rPr>
          <w:drawing>
            <wp:anchor distT="0" distB="0" distL="114300" distR="114300" simplePos="0" relativeHeight="251653120" behindDoc="0" locked="0" layoutInCell="1" allowOverlap="1" wp14:anchorId="37DFB31D" wp14:editId="1BE73209">
              <wp:simplePos x="0" y="0"/>
              <wp:positionH relativeFrom="margin">
                <wp:posOffset>66675</wp:posOffset>
              </wp:positionH>
              <wp:positionV relativeFrom="paragraph">
                <wp:posOffset>48895</wp:posOffset>
              </wp:positionV>
              <wp:extent cx="180000" cy="180000"/>
              <wp:effectExtent l="0" t="0" r="0" b="0"/>
              <wp:wrapSquare wrapText="bothSides"/>
              <wp:docPr id="23" name="Grafik 23" descr="C:\Users\maike.behnsen\Desktop\Grafiken\caution-sig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maike.behnsen\Desktop\Grafiken\caution-sign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Pr="00C76941">
        <w:rPr>
          <w:lang w:val="de-DE"/>
        </w:rPr>
        <w:t>Bitte beachten Sie: Benutzerpasswörter werden nicht an den RADIUS-Server gesendet (in diesem Fall DCEM).</w:t>
      </w:r>
    </w:p>
    <w:p w:rsidR="00C76941" w:rsidRPr="00C76941" w:rsidRDefault="00C76941" w:rsidP="00C76941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76941">
        <w:rPr>
          <w:lang w:val="de-DE"/>
        </w:rPr>
        <w:t>Starten Sie das „RD Gateway Management“ und klicken Sie mit der rechten Maustaste auf „Central Network Policy“.</w:t>
      </w:r>
    </w:p>
    <w:p w:rsidR="00C76941" w:rsidRDefault="00C76941" w:rsidP="00C76941">
      <w:pPr>
        <w:pStyle w:val="KeinLeerraum"/>
        <w:numPr>
          <w:ilvl w:val="0"/>
          <w:numId w:val="15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„Configure Central RD-CAP“.</w:t>
      </w:r>
    </w:p>
    <w:p w:rsidR="00C76941" w:rsidRPr="00C76941" w:rsidRDefault="00C76941" w:rsidP="00C76941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76941">
        <w:rPr>
          <w:lang w:val="de-DE"/>
        </w:rPr>
        <w:t>Gehen Sie zum Tab „RD CAP Store“.</w:t>
      </w:r>
    </w:p>
    <w:p w:rsidR="00C76941" w:rsidRPr="00C76941" w:rsidRDefault="00C76941" w:rsidP="00C76941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76941">
        <w:rPr>
          <w:lang w:val="de-DE"/>
        </w:rPr>
        <w:t xml:space="preserve">Klicken Sie auf den Radio-Button neben „Central </w:t>
      </w:r>
      <w:proofErr w:type="spellStart"/>
      <w:r w:rsidRPr="00C76941">
        <w:rPr>
          <w:lang w:val="de-DE"/>
        </w:rPr>
        <w:t>server</w:t>
      </w:r>
      <w:proofErr w:type="spellEnd"/>
      <w:r w:rsidRPr="00C76941">
        <w:rPr>
          <w:lang w:val="de-DE"/>
        </w:rPr>
        <w:t xml:space="preserve"> </w:t>
      </w:r>
      <w:proofErr w:type="spellStart"/>
      <w:r w:rsidRPr="00C76941">
        <w:rPr>
          <w:lang w:val="de-DE"/>
        </w:rPr>
        <w:t>running</w:t>
      </w:r>
      <w:proofErr w:type="spellEnd"/>
      <w:r w:rsidRPr="00C76941">
        <w:rPr>
          <w:lang w:val="de-DE"/>
        </w:rPr>
        <w:t xml:space="preserve"> NPS“.</w:t>
      </w:r>
    </w:p>
    <w:p w:rsidR="00C76941" w:rsidRPr="00C76941" w:rsidRDefault="00C76941" w:rsidP="00C76941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76941">
        <w:rPr>
          <w:lang w:val="de-DE"/>
        </w:rPr>
        <w:t>Fügen Sie die IP-Adresse von DCEM hinzu.</w:t>
      </w:r>
    </w:p>
    <w:p w:rsidR="00C76941" w:rsidRPr="00C76941" w:rsidRDefault="00C76941" w:rsidP="00C76941">
      <w:pPr>
        <w:pStyle w:val="KeinLeerraum"/>
        <w:numPr>
          <w:ilvl w:val="0"/>
          <w:numId w:val="15"/>
        </w:numPr>
        <w:spacing w:line="276" w:lineRule="auto"/>
        <w:rPr>
          <w:lang w:val="de-DE"/>
        </w:rPr>
      </w:pPr>
      <w:r w:rsidRPr="00C76941">
        <w:rPr>
          <w:lang w:val="de-DE"/>
        </w:rPr>
        <w:t>Falls Sie mehrere DCEM-Knoten verwenden, fügen Sie hier bitte jeden DCEM-Knoten hinzu.</w:t>
      </w:r>
    </w:p>
    <w:p w:rsidR="001222D8" w:rsidRPr="00C76941" w:rsidRDefault="00C76941" w:rsidP="00C76941">
      <w:pPr>
        <w:pStyle w:val="Listenabsatz"/>
        <w:numPr>
          <w:ilvl w:val="0"/>
          <w:numId w:val="15"/>
        </w:numPr>
        <w:rPr>
          <w:lang w:val="de-DE"/>
        </w:rPr>
      </w:pPr>
      <w:r w:rsidRPr="00C76941">
        <w:rPr>
          <w:lang w:val="de-DE"/>
        </w:rPr>
        <w:t>Klicken Sie auf „OK“, um die Konfiguration zu beenden.</w:t>
      </w:r>
      <w:r w:rsidR="00734BCF" w:rsidRPr="00C76941">
        <w:rPr>
          <w:noProof/>
          <w:lang w:val="de-DE" w:eastAsia="de-DE"/>
        </w:rPr>
        <w:t xml:space="preserve"> </w:t>
      </w:r>
    </w:p>
    <w:p w:rsidR="003A1377" w:rsidRPr="00C76941" w:rsidRDefault="003A1377" w:rsidP="003A1377">
      <w:pPr>
        <w:rPr>
          <w:lang w:val="de-DE"/>
        </w:rPr>
      </w:pPr>
    </w:p>
    <w:p w:rsidR="00324AFC" w:rsidRPr="00C76941" w:rsidRDefault="00CD5B70" w:rsidP="00CD5B70">
      <w:pPr>
        <w:jc w:val="center"/>
        <w:rPr>
          <w:lang w:val="de-DE"/>
        </w:rPr>
      </w:pPr>
      <w:r w:rsidRPr="00CD5B70">
        <w:rPr>
          <w:noProof/>
          <w:lang w:val="de-DE" w:eastAsia="de-DE"/>
        </w:rPr>
        <w:drawing>
          <wp:inline distT="0" distB="0" distL="0" distR="0">
            <wp:extent cx="4501652" cy="4314825"/>
            <wp:effectExtent l="0" t="0" r="0" b="0"/>
            <wp:docPr id="8" name="Grafik 8" descr="C:\Users\kerstin.baumann\Desktop\DoubleClue\rd_cap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rd_cap_st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27" cy="432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FC" w:rsidRPr="00C76941" w:rsidRDefault="00324AFC" w:rsidP="00324AFC">
      <w:pPr>
        <w:rPr>
          <w:lang w:val="de-DE"/>
        </w:rPr>
      </w:pPr>
    </w:p>
    <w:p w:rsidR="00B14FCF" w:rsidRDefault="00B14FCF" w:rsidP="00B14FCF">
      <w:pPr>
        <w:pStyle w:val="berschrift2"/>
        <w:numPr>
          <w:ilvl w:val="1"/>
          <w:numId w:val="1"/>
        </w:numPr>
        <w:ind w:left="390"/>
      </w:pPr>
      <w:r w:rsidRPr="00876C34">
        <w:lastRenderedPageBreak/>
        <w:t>Set the RADIUS Response Timeout</w:t>
      </w:r>
    </w:p>
    <w:p w:rsidR="00B14FCF" w:rsidRDefault="00B14FCF" w:rsidP="00B14FCF"/>
    <w:p w:rsidR="00B14FCF" w:rsidRDefault="00B14FCF" w:rsidP="00B14FCF">
      <w:r>
        <w:t xml:space="preserve">The RADIUS Response time should be increased to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lease</w:t>
      </w:r>
      <w:proofErr w:type="spellEnd"/>
      <w:r>
        <w:t xml:space="preserve"> 60 or 90 seconds. Within this time the user will have the opportunity to acknowledge the </w:t>
      </w:r>
      <w:proofErr w:type="spellStart"/>
      <w:r>
        <w:t>PushApproval</w:t>
      </w:r>
      <w:proofErr w:type="spellEnd"/>
      <w:r>
        <w:t>.</w:t>
      </w:r>
    </w:p>
    <w:p w:rsidR="00B14FCF" w:rsidRDefault="00B14FCF" w:rsidP="00B14FCF">
      <w:pPr>
        <w:pStyle w:val="Listenabsatz"/>
        <w:numPr>
          <w:ilvl w:val="0"/>
          <w:numId w:val="18"/>
        </w:numPr>
      </w:pPr>
      <w:r>
        <w:t>In “Network Policy Server”, go to “Remote RADIUS Server Groups”</w:t>
      </w:r>
    </w:p>
    <w:p w:rsidR="00B14FCF" w:rsidRDefault="00B14FCF" w:rsidP="00B14FCF">
      <w:pPr>
        <w:pStyle w:val="Listenabsatz"/>
        <w:numPr>
          <w:ilvl w:val="0"/>
          <w:numId w:val="18"/>
        </w:numPr>
      </w:pPr>
      <w:r>
        <w:t>Select your Server Group and right click on “Properties”.</w:t>
      </w:r>
    </w:p>
    <w:p w:rsidR="00B14FCF" w:rsidRDefault="00B14FCF" w:rsidP="00B14FCF">
      <w:pPr>
        <w:pStyle w:val="Listenabsatz"/>
        <w:numPr>
          <w:ilvl w:val="0"/>
          <w:numId w:val="18"/>
        </w:numPr>
      </w:pPr>
      <w:r>
        <w:t>Select your server and click “edit”</w:t>
      </w:r>
    </w:p>
    <w:p w:rsidR="00B14FCF" w:rsidRDefault="00B14FCF" w:rsidP="00B14FCF">
      <w:pPr>
        <w:pStyle w:val="Listenabsatz"/>
        <w:numPr>
          <w:ilvl w:val="0"/>
          <w:numId w:val="18"/>
        </w:numPr>
      </w:pPr>
      <w:r>
        <w:t xml:space="preserve">Go to tab dialog “Load Balancing” </w:t>
      </w:r>
    </w:p>
    <w:p w:rsidR="00B14FCF" w:rsidRPr="00876C34" w:rsidRDefault="00B14FCF" w:rsidP="00B14FCF">
      <w:pPr>
        <w:pStyle w:val="Listenabsatz"/>
        <w:numPr>
          <w:ilvl w:val="0"/>
          <w:numId w:val="18"/>
        </w:numPr>
      </w:pPr>
      <w:r>
        <w:t>Set “Number of seconds without response before request is considered dropped to 90 seconds.</w:t>
      </w:r>
    </w:p>
    <w:p w:rsidR="00B14FCF" w:rsidRDefault="00B14FCF" w:rsidP="00B14FCF"/>
    <w:p w:rsidR="00B14FCF" w:rsidRPr="00B14FCF" w:rsidRDefault="00CD5B70" w:rsidP="00CD5B70">
      <w:pPr>
        <w:tabs>
          <w:tab w:val="left" w:pos="1680"/>
        </w:tabs>
        <w:jc w:val="center"/>
      </w:pPr>
      <w:r w:rsidRPr="00CD5B70">
        <w:rPr>
          <w:noProof/>
          <w:lang w:val="de-DE" w:eastAsia="de-DE"/>
        </w:rPr>
        <w:drawing>
          <wp:inline distT="0" distB="0" distL="0" distR="0">
            <wp:extent cx="5731510" cy="3227144"/>
            <wp:effectExtent l="0" t="0" r="2540" b="0"/>
            <wp:docPr id="9" name="Grafik 9" descr="C:\Users\kerstin.baumann\Desktop\DoubleClue\network_policy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stin.baumann\Desktop\DoubleClue\network_policy_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14FCF" w:rsidRPr="00B14FC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3F0" w:rsidRDefault="007033F0" w:rsidP="007F3727">
      <w:pPr>
        <w:spacing w:after="0" w:line="240" w:lineRule="auto"/>
      </w:pPr>
      <w:r>
        <w:separator/>
      </w:r>
    </w:p>
  </w:endnote>
  <w:endnote w:type="continuationSeparator" w:id="0">
    <w:p w:rsidR="007033F0" w:rsidRDefault="007033F0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B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3F0" w:rsidRDefault="007033F0" w:rsidP="007F3727">
      <w:pPr>
        <w:spacing w:after="0" w:line="240" w:lineRule="auto"/>
      </w:pPr>
      <w:r>
        <w:separator/>
      </w:r>
    </w:p>
  </w:footnote>
  <w:footnote w:type="continuationSeparator" w:id="0">
    <w:p w:rsidR="007033F0" w:rsidRDefault="007033F0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5F19CF" w:rsidP="005F19CF">
    <w:pPr>
      <w:pStyle w:val="Kopfzeile"/>
      <w:tabs>
        <w:tab w:val="clear" w:pos="4513"/>
        <w:tab w:val="center" w:pos="4230"/>
      </w:tabs>
      <w:rPr>
        <w:color w:val="0C468B"/>
      </w:rPr>
    </w:pPr>
    <w:r>
      <w:rPr>
        <w:color w:val="0C468B"/>
      </w:rPr>
      <w:tab/>
    </w:r>
    <w:r>
      <w:rPr>
        <w:color w:val="0C468B"/>
      </w:rPr>
      <w:tab/>
    </w:r>
    <w:r w:rsidR="00C20532" w:rsidRPr="007A5AFC">
      <w:rPr>
        <w:color w:val="767171" w:themeColor="background2" w:themeShade="80"/>
      </w:rPr>
      <w:t>I</w:t>
    </w:r>
    <w:r w:rsidR="007F3727" w:rsidRPr="007A5AFC">
      <w:rPr>
        <w:color w:val="767171" w:themeColor="background2" w:themeShade="80"/>
      </w:rPr>
      <w:t xml:space="preserve">ntegration </w:t>
    </w:r>
    <w:r w:rsidR="00C76941" w:rsidRPr="007A5AFC">
      <w:rPr>
        <w:color w:val="767171" w:themeColor="background2" w:themeShade="80"/>
      </w:rPr>
      <w:t>von</w:t>
    </w:r>
    <w:r w:rsidR="00265492" w:rsidRPr="007A5AFC">
      <w:rPr>
        <w:color w:val="767171" w:themeColor="background2" w:themeShade="80"/>
      </w:rPr>
      <w:t xml:space="preserve"> </w:t>
    </w:r>
    <w:r w:rsidRPr="007A5AFC">
      <w:rPr>
        <w:color w:val="767171" w:themeColor="background2" w:themeShade="80"/>
      </w:rPr>
      <w:t>Microsoft RD-Gateway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2B8"/>
    <w:multiLevelType w:val="hybridMultilevel"/>
    <w:tmpl w:val="59D4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6C3"/>
    <w:multiLevelType w:val="multilevel"/>
    <w:tmpl w:val="7182ECB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332F6"/>
    <w:multiLevelType w:val="hybridMultilevel"/>
    <w:tmpl w:val="7FC8A6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hybridMultilevel"/>
    <w:tmpl w:val="13063C74"/>
    <w:lvl w:ilvl="0" w:tplc="924C16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23E0B"/>
    <w:multiLevelType w:val="hybridMultilevel"/>
    <w:tmpl w:val="E8BE74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4F511D"/>
    <w:multiLevelType w:val="hybridMultilevel"/>
    <w:tmpl w:val="2340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7202A"/>
    <w:multiLevelType w:val="hybridMultilevel"/>
    <w:tmpl w:val="C4E4D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701C2"/>
    <w:multiLevelType w:val="hybridMultilevel"/>
    <w:tmpl w:val="74F2E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7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3"/>
  </w:num>
  <w:num w:numId="15">
    <w:abstractNumId w:val="8"/>
  </w:num>
  <w:num w:numId="16">
    <w:abstractNumId w:val="15"/>
  </w:num>
  <w:num w:numId="17">
    <w:abstractNumId w:val="16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lea, Emanuel">
    <w15:presenceInfo w15:providerId="AD" w15:userId="S-1-5-21-3172522615-298854930-3244492490-27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623B7"/>
    <w:rsid w:val="00062C53"/>
    <w:rsid w:val="00071FDD"/>
    <w:rsid w:val="000C42E8"/>
    <w:rsid w:val="000D3C84"/>
    <w:rsid w:val="001222D8"/>
    <w:rsid w:val="001443D8"/>
    <w:rsid w:val="00162ECC"/>
    <w:rsid w:val="00172F35"/>
    <w:rsid w:val="0018617F"/>
    <w:rsid w:val="001E454E"/>
    <w:rsid w:val="001E5837"/>
    <w:rsid w:val="001F36B6"/>
    <w:rsid w:val="00235EEA"/>
    <w:rsid w:val="00265492"/>
    <w:rsid w:val="0026796F"/>
    <w:rsid w:val="002B2645"/>
    <w:rsid w:val="002F7CF7"/>
    <w:rsid w:val="00301695"/>
    <w:rsid w:val="00324AFC"/>
    <w:rsid w:val="00344368"/>
    <w:rsid w:val="003652E8"/>
    <w:rsid w:val="003700DE"/>
    <w:rsid w:val="00383453"/>
    <w:rsid w:val="00394F4A"/>
    <w:rsid w:val="003A1377"/>
    <w:rsid w:val="003B128A"/>
    <w:rsid w:val="003F1793"/>
    <w:rsid w:val="00464AB3"/>
    <w:rsid w:val="00477342"/>
    <w:rsid w:val="00484206"/>
    <w:rsid w:val="00490916"/>
    <w:rsid w:val="004C0900"/>
    <w:rsid w:val="004C1E0D"/>
    <w:rsid w:val="004F7515"/>
    <w:rsid w:val="0050692C"/>
    <w:rsid w:val="00514436"/>
    <w:rsid w:val="00536B01"/>
    <w:rsid w:val="005405DB"/>
    <w:rsid w:val="00544CAA"/>
    <w:rsid w:val="005555C1"/>
    <w:rsid w:val="00574362"/>
    <w:rsid w:val="00586285"/>
    <w:rsid w:val="005E2302"/>
    <w:rsid w:val="005F19CF"/>
    <w:rsid w:val="006054C4"/>
    <w:rsid w:val="00636B45"/>
    <w:rsid w:val="0065237D"/>
    <w:rsid w:val="006A557D"/>
    <w:rsid w:val="006B54CA"/>
    <w:rsid w:val="007033F0"/>
    <w:rsid w:val="0070617F"/>
    <w:rsid w:val="00706BEC"/>
    <w:rsid w:val="00732D9D"/>
    <w:rsid w:val="00734BCF"/>
    <w:rsid w:val="00752AC2"/>
    <w:rsid w:val="00781044"/>
    <w:rsid w:val="00795C83"/>
    <w:rsid w:val="007A5AFC"/>
    <w:rsid w:val="007D18FC"/>
    <w:rsid w:val="007F3727"/>
    <w:rsid w:val="007F6EAC"/>
    <w:rsid w:val="00804DC3"/>
    <w:rsid w:val="0081641B"/>
    <w:rsid w:val="008236B6"/>
    <w:rsid w:val="008334E1"/>
    <w:rsid w:val="008371C3"/>
    <w:rsid w:val="008B00DB"/>
    <w:rsid w:val="008C070C"/>
    <w:rsid w:val="008C36F9"/>
    <w:rsid w:val="008C4E7C"/>
    <w:rsid w:val="008D4451"/>
    <w:rsid w:val="008F1F10"/>
    <w:rsid w:val="00903F03"/>
    <w:rsid w:val="0096380E"/>
    <w:rsid w:val="00980BEE"/>
    <w:rsid w:val="00991AA5"/>
    <w:rsid w:val="009A3B9F"/>
    <w:rsid w:val="009C2D5E"/>
    <w:rsid w:val="009C56CE"/>
    <w:rsid w:val="00A01CEC"/>
    <w:rsid w:val="00A2449E"/>
    <w:rsid w:val="00A3025B"/>
    <w:rsid w:val="00A35ABE"/>
    <w:rsid w:val="00A46405"/>
    <w:rsid w:val="00A83384"/>
    <w:rsid w:val="00A96A4D"/>
    <w:rsid w:val="00AA5606"/>
    <w:rsid w:val="00B14FCF"/>
    <w:rsid w:val="00B34CCA"/>
    <w:rsid w:val="00B7109E"/>
    <w:rsid w:val="00B81764"/>
    <w:rsid w:val="00B92100"/>
    <w:rsid w:val="00BE56AE"/>
    <w:rsid w:val="00BF4E70"/>
    <w:rsid w:val="00C06114"/>
    <w:rsid w:val="00C13A84"/>
    <w:rsid w:val="00C20532"/>
    <w:rsid w:val="00C34042"/>
    <w:rsid w:val="00C56570"/>
    <w:rsid w:val="00C649D0"/>
    <w:rsid w:val="00C67035"/>
    <w:rsid w:val="00C76941"/>
    <w:rsid w:val="00C93972"/>
    <w:rsid w:val="00CD5B70"/>
    <w:rsid w:val="00D90171"/>
    <w:rsid w:val="00D95DA4"/>
    <w:rsid w:val="00E03D44"/>
    <w:rsid w:val="00E03D92"/>
    <w:rsid w:val="00E206A8"/>
    <w:rsid w:val="00E544F2"/>
    <w:rsid w:val="00EC7131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E1EEC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17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17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17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17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17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15</cp:revision>
  <dcterms:created xsi:type="dcterms:W3CDTF">2018-10-24T09:21:00Z</dcterms:created>
  <dcterms:modified xsi:type="dcterms:W3CDTF">2020-04-08T15:30:00Z</dcterms:modified>
</cp:coreProperties>
</file>