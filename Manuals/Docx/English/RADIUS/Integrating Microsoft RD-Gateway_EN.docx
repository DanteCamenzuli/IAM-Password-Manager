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97FD4" w14:textId="7E4CD1BF" w:rsidR="00C20532" w:rsidRDefault="00B35D52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77696" behindDoc="0" locked="0" layoutInCell="1" allowOverlap="1" wp14:anchorId="7F13A58E" wp14:editId="33F6DCBC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9A60E" w14:textId="77777777" w:rsidR="00C20532" w:rsidRPr="00C20532" w:rsidRDefault="00C20532" w:rsidP="00C20532">
      <w:pPr>
        <w:pStyle w:val="KeinLeerraum"/>
      </w:pPr>
    </w:p>
    <w:p w14:paraId="42645036" w14:textId="237E8FF0" w:rsidR="00A46405" w:rsidRPr="00903F03" w:rsidRDefault="00903F03" w:rsidP="00C20532">
      <w:pPr>
        <w:pStyle w:val="Titel"/>
        <w:jc w:val="center"/>
      </w:pPr>
      <w:r w:rsidRPr="00903F03">
        <w:t>Integration of</w:t>
      </w:r>
      <w:r w:rsidR="00265492">
        <w:t xml:space="preserve"> </w:t>
      </w:r>
      <w:r w:rsidR="005F19CF">
        <w:t xml:space="preserve">Microsoft </w:t>
      </w:r>
      <w:r w:rsidR="008371C3">
        <w:t xml:space="preserve">RD </w:t>
      </w:r>
      <w:r w:rsidR="005F19CF">
        <w:t>Gateway</w:t>
      </w:r>
      <w:r w:rsidRPr="00903F03">
        <w:t xml:space="preserve"> </w:t>
      </w:r>
      <w:r w:rsidR="00C649D0">
        <w:br/>
      </w:r>
      <w:r w:rsidRPr="00903F03">
        <w:t>with Doub</w:t>
      </w:r>
      <w:r>
        <w:t>l</w:t>
      </w:r>
      <w:r w:rsidRPr="00903F03">
        <w:t xml:space="preserve">eClue using </w:t>
      </w:r>
      <w:r w:rsidR="005F19CF">
        <w:t>RADIUS</w:t>
      </w:r>
    </w:p>
    <w:p w14:paraId="1D65FB64" w14:textId="442DDCAC" w:rsidR="00903F03" w:rsidRDefault="00980BEE" w:rsidP="00903F03">
      <w:r w:rsidRPr="00980BEE">
        <w:rPr>
          <w:noProof/>
          <w:color w:val="0C468B"/>
          <w:lang w:val="de-DE" w:eastAsia="de-DE"/>
        </w:rPr>
        <w:drawing>
          <wp:anchor distT="0" distB="0" distL="114300" distR="114300" simplePos="0" relativeHeight="251665408" behindDoc="0" locked="0" layoutInCell="1" allowOverlap="1" wp14:anchorId="77D792AB" wp14:editId="39156B30">
            <wp:simplePos x="0" y="0"/>
            <wp:positionH relativeFrom="column">
              <wp:posOffset>4512310</wp:posOffset>
            </wp:positionH>
            <wp:positionV relativeFrom="paragraph">
              <wp:posOffset>221615</wp:posOffset>
            </wp:positionV>
            <wp:extent cx="1400175" cy="635635"/>
            <wp:effectExtent l="0" t="0" r="9525" b="0"/>
            <wp:wrapThrough wrapText="bothSides">
              <wp:wrapPolygon edited="0">
                <wp:start x="0" y="0"/>
                <wp:lineTo x="0" y="17479"/>
                <wp:lineTo x="10286" y="19421"/>
                <wp:lineTo x="11755" y="19421"/>
                <wp:lineTo x="17339" y="14242"/>
                <wp:lineTo x="16751" y="10358"/>
                <wp:lineTo x="21453" y="9063"/>
                <wp:lineTo x="21453" y="1295"/>
                <wp:lineTo x="4996" y="0"/>
                <wp:lineTo x="0" y="0"/>
              </wp:wrapPolygon>
            </wp:wrapThrough>
            <wp:docPr id="14" name="Grafik 14" descr="C:\Users\maike.behnsen\Documents\DoubleClue\Logos\Externe Logos\Logo_Microsoft_RD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ke.behnsen\Documents\DoubleClue\Logos\Externe Logos\Logo_Microsoft_RD-Gatewa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9E1A6" w14:textId="6102D18C" w:rsidR="00903F03" w:rsidRPr="00C20532" w:rsidRDefault="00903F03" w:rsidP="00980BEE">
      <w:pPr>
        <w:pStyle w:val="berschrift1"/>
        <w:numPr>
          <w:ilvl w:val="0"/>
          <w:numId w:val="1"/>
        </w:numPr>
        <w:rPr>
          <w:color w:val="0C468B"/>
        </w:rPr>
      </w:pPr>
      <w:r w:rsidRPr="00BC1EDA">
        <w:rPr>
          <w:color w:val="005078"/>
        </w:rPr>
        <w:t>Introduction</w:t>
      </w:r>
    </w:p>
    <w:p w14:paraId="35029198" w14:textId="7D2F0AE5" w:rsidR="00903F03" w:rsidRDefault="00903F03" w:rsidP="00903F03"/>
    <w:p w14:paraId="3E984A76" w14:textId="01779EC8" w:rsidR="007D18FC" w:rsidRDefault="00903F03" w:rsidP="00903F03">
      <w:r>
        <w:t xml:space="preserve">This guide is intended for </w:t>
      </w:r>
      <w:r w:rsidR="00C649D0">
        <w:t>administrators who would like to protect the</w:t>
      </w:r>
      <w:r w:rsidR="008371C3">
        <w:t xml:space="preserve">ir </w:t>
      </w:r>
      <w:r w:rsidR="008371C3" w:rsidRPr="00A9639F">
        <w:t xml:space="preserve">Microsoft RD </w:t>
      </w:r>
      <w:r w:rsidR="00C649D0" w:rsidRPr="00A9639F">
        <w:t>Gateway</w:t>
      </w:r>
      <w:r w:rsidR="00C649D0">
        <w:t xml:space="preserve"> remote access </w:t>
      </w:r>
      <w:r w:rsidR="008371C3">
        <w:t xml:space="preserve">using </w:t>
      </w:r>
      <w:r w:rsidR="008371C3" w:rsidRPr="00A9639F">
        <w:t>DoubleClue</w:t>
      </w:r>
      <w:r w:rsidR="008371C3">
        <w:t xml:space="preserve"> Multi-Factor </w:t>
      </w:r>
      <w:r w:rsidR="00C649D0">
        <w:t>Authentication (MFA)</w:t>
      </w:r>
      <w:r w:rsidR="007D18FC">
        <w:t>.</w:t>
      </w:r>
    </w:p>
    <w:p w14:paraId="736D6D53" w14:textId="5E6E65A8" w:rsidR="00903F03" w:rsidRDefault="00903F03" w:rsidP="00903F03">
      <w:r w:rsidRPr="009A3B9F">
        <w:rPr>
          <w:u w:val="single"/>
        </w:rPr>
        <w:t>Requirements</w:t>
      </w:r>
      <w:r>
        <w:t>:</w:t>
      </w:r>
    </w:p>
    <w:p w14:paraId="48080EE6" w14:textId="3EDAC92F" w:rsidR="00903F03" w:rsidRDefault="008371C3" w:rsidP="00903F03">
      <w:pPr>
        <w:pStyle w:val="Listenabsatz"/>
        <w:numPr>
          <w:ilvl w:val="0"/>
          <w:numId w:val="2"/>
        </w:numPr>
      </w:pPr>
      <w:r>
        <w:t>Install</w:t>
      </w:r>
      <w:r w:rsidR="00235EEA">
        <w:t>ation of</w:t>
      </w:r>
      <w:r>
        <w:t xml:space="preserve"> Microsoft RD </w:t>
      </w:r>
      <w:r w:rsidR="003A1377">
        <w:t>Gateway</w:t>
      </w:r>
      <w:r w:rsidR="00903F03">
        <w:t>.</w:t>
      </w:r>
    </w:p>
    <w:p w14:paraId="7830703B" w14:textId="74935D35" w:rsidR="00903F03" w:rsidRDefault="00903F03" w:rsidP="00903F03">
      <w:pPr>
        <w:pStyle w:val="Listenabsatz"/>
        <w:numPr>
          <w:ilvl w:val="0"/>
          <w:numId w:val="2"/>
        </w:numPr>
      </w:pPr>
      <w:r>
        <w:t>D</w:t>
      </w:r>
      <w:r w:rsidR="001222D8">
        <w:t>oubleClue Enterprise Management (D</w:t>
      </w:r>
      <w:r>
        <w:t>CEM</w:t>
      </w:r>
      <w:r w:rsidR="001222D8">
        <w:t>)</w:t>
      </w:r>
      <w:r>
        <w:t xml:space="preserve"> installation with readily registered users.</w:t>
      </w:r>
    </w:p>
    <w:p w14:paraId="754E901A" w14:textId="3EB4CF75" w:rsidR="005E2302" w:rsidRPr="00903F03" w:rsidRDefault="005E2302" w:rsidP="005E2302"/>
    <w:p w14:paraId="61FB1B45" w14:textId="77777777" w:rsidR="00903F03" w:rsidRPr="00C20532" w:rsidRDefault="00464AB3" w:rsidP="007F6EAC">
      <w:pPr>
        <w:pStyle w:val="berschrift1"/>
        <w:numPr>
          <w:ilvl w:val="0"/>
          <w:numId w:val="1"/>
        </w:numPr>
        <w:rPr>
          <w:color w:val="0C468B"/>
        </w:rPr>
      </w:pPr>
      <w:r w:rsidRPr="00BC1EDA">
        <w:rPr>
          <w:color w:val="005078"/>
        </w:rPr>
        <w:t xml:space="preserve">Preparing DCEM </w:t>
      </w:r>
      <w:r w:rsidR="00C649D0" w:rsidRPr="00BC1EDA">
        <w:rPr>
          <w:color w:val="005078"/>
        </w:rPr>
        <w:t>as a RADIUS Server</w:t>
      </w:r>
    </w:p>
    <w:p w14:paraId="79522092" w14:textId="77777777" w:rsidR="000C42E8" w:rsidRDefault="000C42E8" w:rsidP="000C42E8"/>
    <w:p w14:paraId="5EB88091" w14:textId="337BB01C" w:rsidR="003F1793" w:rsidRDefault="00235EEA" w:rsidP="003F1793">
      <w:r>
        <w:t>You need to</w:t>
      </w:r>
      <w:r w:rsidR="003F1793">
        <w:t xml:space="preserve"> add a “NAS Client” configuration</w:t>
      </w:r>
      <w:r>
        <w:t xml:space="preserve"> in DCEM</w:t>
      </w:r>
      <w:r w:rsidR="003F1793">
        <w:t xml:space="preserve">. </w:t>
      </w:r>
    </w:p>
    <w:p w14:paraId="7A488F98" w14:textId="4CB19884" w:rsidR="00BD21F6" w:rsidRDefault="00C12EF1" w:rsidP="003F1793">
      <w:bookmarkStart w:id="0" w:name="_GoBack"/>
      <w:r w:rsidRPr="00C12EF1">
        <w:rPr>
          <w:noProof/>
          <w:lang w:val="de-DE" w:eastAsia="de-DE"/>
        </w:rPr>
        <w:drawing>
          <wp:inline distT="0" distB="0" distL="0" distR="0" wp14:anchorId="2B20ABB6" wp14:editId="75ECEF4A">
            <wp:extent cx="5731510" cy="4314836"/>
            <wp:effectExtent l="0" t="0" r="2540" b="9525"/>
            <wp:docPr id="5" name="Grafik 5" descr="C:\Users\kerstin.baumann\Desktop\DoubleClue\rd gateway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rd gateway_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71E2BB" w14:textId="5BE83C21" w:rsidR="00BB3F7F" w:rsidRDefault="00BB3F7F" w:rsidP="003F1793">
      <w:pPr>
        <w:pStyle w:val="Listenabsatz"/>
        <w:numPr>
          <w:ilvl w:val="0"/>
          <w:numId w:val="16"/>
        </w:numPr>
      </w:pPr>
      <w:r>
        <w:lastRenderedPageBreak/>
        <w:t>In DCEM, go to main menu item “RADIUS”, sub menu “NAS Clients” and click on “Add”.</w:t>
      </w:r>
    </w:p>
    <w:p w14:paraId="63118948" w14:textId="6E8A3536" w:rsidR="003F1793" w:rsidRPr="00AD4714" w:rsidRDefault="003F1793" w:rsidP="003F1793">
      <w:pPr>
        <w:pStyle w:val="Listenabsatz"/>
        <w:numPr>
          <w:ilvl w:val="0"/>
          <w:numId w:val="16"/>
        </w:numPr>
      </w:pPr>
      <w:r>
        <w:t>The “</w:t>
      </w:r>
      <w:r w:rsidRPr="00AD4714">
        <w:t>I</w:t>
      </w:r>
      <w:r w:rsidR="00BB3F7F">
        <w:t>P</w:t>
      </w:r>
      <w:r w:rsidRPr="00AD4714">
        <w:t xml:space="preserve"> Number</w:t>
      </w:r>
      <w:r>
        <w:t>”</w:t>
      </w:r>
      <w:r w:rsidRPr="00AD4714">
        <w:t xml:space="preserve"> mus</w:t>
      </w:r>
      <w:r>
        <w:t>t be the source IP of the Microsoft RD Gateway</w:t>
      </w:r>
      <w:r w:rsidRPr="00AD4714">
        <w:t xml:space="preserve">. </w:t>
      </w:r>
    </w:p>
    <w:p w14:paraId="32CC85B2" w14:textId="6412F377" w:rsidR="003F1793" w:rsidRPr="00AD4714" w:rsidRDefault="00235EEA" w:rsidP="003F1793">
      <w:pPr>
        <w:pStyle w:val="Listenabsatz"/>
        <w:numPr>
          <w:ilvl w:val="0"/>
          <w:numId w:val="16"/>
        </w:numPr>
      </w:pPr>
      <w:r>
        <w:t>Do not enable the check</w:t>
      </w:r>
      <w:r w:rsidR="003F1793" w:rsidRPr="00AD4714">
        <w:t>box “Use Challenge”.</w:t>
      </w:r>
    </w:p>
    <w:p w14:paraId="6B31BEC6" w14:textId="77777777" w:rsidR="003F1793" w:rsidRPr="00AD4714" w:rsidRDefault="003F1793" w:rsidP="003F1793">
      <w:pPr>
        <w:pStyle w:val="Listenabsatz"/>
        <w:numPr>
          <w:ilvl w:val="0"/>
          <w:numId w:val="16"/>
        </w:numPr>
      </w:pPr>
      <w:r>
        <w:t xml:space="preserve">Click on “OK”. </w:t>
      </w:r>
      <w:r w:rsidRPr="00AD4714">
        <w:t>The configu</w:t>
      </w:r>
      <w:r>
        <w:t>ration will be</w:t>
      </w:r>
      <w:r w:rsidRPr="00AD4714">
        <w:t xml:space="preserve"> active</w:t>
      </w:r>
      <w:r>
        <w:t xml:space="preserve"> immediately after that</w:t>
      </w:r>
      <w:r w:rsidRPr="00AD4714">
        <w:t>.</w:t>
      </w:r>
    </w:p>
    <w:p w14:paraId="738B7E3D" w14:textId="77777777" w:rsidR="00C67035" w:rsidRDefault="003F1793" w:rsidP="00C67035">
      <w:pPr>
        <w:pStyle w:val="berschrift1"/>
        <w:numPr>
          <w:ilvl w:val="0"/>
          <w:numId w:val="1"/>
        </w:numPr>
        <w:rPr>
          <w:color w:val="0C468B"/>
        </w:rPr>
      </w:pPr>
      <w:r w:rsidRPr="00BC1EDA">
        <w:rPr>
          <w:color w:val="005078"/>
        </w:rPr>
        <w:t>Microsoft RD Gateway Configuration</w:t>
      </w:r>
    </w:p>
    <w:p w14:paraId="4976D648" w14:textId="77777777" w:rsidR="003A1377" w:rsidRDefault="003A1377" w:rsidP="003A1377"/>
    <w:p w14:paraId="6F076630" w14:textId="26C51BDB" w:rsidR="001222D8" w:rsidRDefault="00734BCF" w:rsidP="003A1377">
      <w:ins w:id="1" w:author="Galea, Emanuel" w:date="2018-02-05T10:29:00Z">
        <w:r w:rsidRPr="007534BA">
          <w:rPr>
            <w:noProof/>
            <w:lang w:val="de-DE" w:eastAsia="de-DE"/>
          </w:rPr>
          <w:drawing>
            <wp:anchor distT="0" distB="0" distL="114300" distR="114300" simplePos="0" relativeHeight="251652096" behindDoc="0" locked="0" layoutInCell="1" allowOverlap="1" wp14:anchorId="4921EBB5" wp14:editId="6255B184">
              <wp:simplePos x="0" y="0"/>
              <wp:positionH relativeFrom="margin">
                <wp:posOffset>9525</wp:posOffset>
              </wp:positionH>
              <wp:positionV relativeFrom="paragraph">
                <wp:posOffset>450850</wp:posOffset>
              </wp:positionV>
              <wp:extent cx="180000" cy="180000"/>
              <wp:effectExtent l="0" t="0" r="0" b="0"/>
              <wp:wrapSquare wrapText="bothSides"/>
              <wp:docPr id="23" name="Grafik 23" descr="C:\Users\maike.behnsen\Desktop\Grafiken\caution-sig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maike.behnsen\Desktop\Grafiken\caution-sign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1E5837">
        <w:t>For</w:t>
      </w:r>
      <w:r w:rsidR="001222D8">
        <w:t xml:space="preserve"> a</w:t>
      </w:r>
      <w:r w:rsidR="001E5837">
        <w:t>n</w:t>
      </w:r>
      <w:r w:rsidR="001222D8">
        <w:t xml:space="preserve"> RDP connection</w:t>
      </w:r>
      <w:r w:rsidR="001E5837">
        <w:t xml:space="preserve">, the RD </w:t>
      </w:r>
      <w:r w:rsidR="001222D8">
        <w:t xml:space="preserve">Gateway will send an </w:t>
      </w:r>
      <w:r w:rsidR="001E5837">
        <w:t>Access r</w:t>
      </w:r>
      <w:r w:rsidR="001222D8">
        <w:t>equest to a RADIUS Server</w:t>
      </w:r>
      <w:r w:rsidR="001E5837">
        <w:t xml:space="preserve">, which is </w:t>
      </w:r>
      <w:r w:rsidR="00E03D92">
        <w:t>DCEM</w:t>
      </w:r>
      <w:r w:rsidR="001222D8">
        <w:t xml:space="preserve"> </w:t>
      </w:r>
      <w:r w:rsidR="001E5837">
        <w:t>in this case</w:t>
      </w:r>
      <w:r w:rsidR="001222D8">
        <w:t xml:space="preserve">. DoubleClue will perform the MFA and response with </w:t>
      </w:r>
      <w:r w:rsidR="001E5837">
        <w:t>A</w:t>
      </w:r>
      <w:r w:rsidR="001222D8">
        <w:t>ccept or Reject packets.</w:t>
      </w:r>
    </w:p>
    <w:p w14:paraId="2DA1EB1E" w14:textId="33EEEF7F" w:rsidR="001222D8" w:rsidRDefault="00734BCF" w:rsidP="003A1377">
      <w:r>
        <w:t>Please n</w:t>
      </w:r>
      <w:r w:rsidR="001222D8">
        <w:t xml:space="preserve">ote: User passwords are not sent to </w:t>
      </w:r>
      <w:r w:rsidR="001E5837">
        <w:t xml:space="preserve">the </w:t>
      </w:r>
      <w:r w:rsidR="001222D8">
        <w:t xml:space="preserve">RADIUS Server (in this case </w:t>
      </w:r>
      <w:r>
        <w:t>DCEM</w:t>
      </w:r>
      <w:r w:rsidR="001222D8">
        <w:t>).</w:t>
      </w:r>
    </w:p>
    <w:p w14:paraId="7066B7AC" w14:textId="77777777" w:rsidR="00A9639F" w:rsidRDefault="00A9639F" w:rsidP="003A1377"/>
    <w:p w14:paraId="37C5A8AD" w14:textId="72D8B9B7" w:rsidR="003A1377" w:rsidRDefault="001E5837" w:rsidP="0073526E">
      <w:pPr>
        <w:pStyle w:val="Listenabsatz"/>
        <w:numPr>
          <w:ilvl w:val="0"/>
          <w:numId w:val="15"/>
        </w:numPr>
      </w:pPr>
      <w:r>
        <w:t>Start</w:t>
      </w:r>
      <w:r w:rsidRPr="001E5837">
        <w:rPr>
          <w:b/>
        </w:rPr>
        <w:t xml:space="preserve"> </w:t>
      </w:r>
      <w:r w:rsidR="00734BCF" w:rsidRPr="00734BCF">
        <w:t>“</w:t>
      </w:r>
      <w:r w:rsidRPr="00235EEA">
        <w:t xml:space="preserve">RD </w:t>
      </w:r>
      <w:r w:rsidR="001222D8" w:rsidRPr="00235EEA">
        <w:t>Gateway Management</w:t>
      </w:r>
      <w:r w:rsidR="00734BCF">
        <w:t>”</w:t>
      </w:r>
      <w:r>
        <w:t xml:space="preserve"> and</w:t>
      </w:r>
      <w:r w:rsidR="001222D8">
        <w:t xml:space="preserve"> right click on “Central Network Policy” </w:t>
      </w:r>
    </w:p>
    <w:p w14:paraId="34E4D954" w14:textId="6732D324" w:rsidR="001222D8" w:rsidRDefault="001E5837" w:rsidP="0073526E">
      <w:pPr>
        <w:pStyle w:val="Listenabsatz"/>
        <w:numPr>
          <w:ilvl w:val="0"/>
          <w:numId w:val="15"/>
        </w:numPr>
      </w:pPr>
      <w:r>
        <w:t>Click on “</w:t>
      </w:r>
      <w:r w:rsidR="001222D8">
        <w:t xml:space="preserve">Configure </w:t>
      </w:r>
      <w:r>
        <w:t>Central RD-CAP”.</w:t>
      </w:r>
    </w:p>
    <w:p w14:paraId="4A72353F" w14:textId="0ABB483F" w:rsidR="001222D8" w:rsidRDefault="001222D8" w:rsidP="0073526E">
      <w:pPr>
        <w:pStyle w:val="Listenabsatz"/>
        <w:numPr>
          <w:ilvl w:val="0"/>
          <w:numId w:val="15"/>
        </w:numPr>
      </w:pPr>
      <w:r>
        <w:t xml:space="preserve">Go to </w:t>
      </w:r>
      <w:r w:rsidR="001E5837">
        <w:t>the tab “RD CAP Store”</w:t>
      </w:r>
    </w:p>
    <w:p w14:paraId="1A71818A" w14:textId="6FC40A0F" w:rsidR="001222D8" w:rsidRDefault="001E5837" w:rsidP="0073526E">
      <w:pPr>
        <w:pStyle w:val="Listenabsatz"/>
        <w:numPr>
          <w:ilvl w:val="0"/>
          <w:numId w:val="15"/>
        </w:numPr>
      </w:pPr>
      <w:r>
        <w:t>Check the radio button next to</w:t>
      </w:r>
      <w:r w:rsidR="001222D8">
        <w:t xml:space="preserve"> </w:t>
      </w:r>
      <w:r>
        <w:t>“Central server running NPS”.</w:t>
      </w:r>
    </w:p>
    <w:p w14:paraId="0F8341D5" w14:textId="02042DAE" w:rsidR="001222D8" w:rsidRDefault="001E5837" w:rsidP="0073526E">
      <w:pPr>
        <w:pStyle w:val="Listenabsatz"/>
        <w:numPr>
          <w:ilvl w:val="0"/>
          <w:numId w:val="15"/>
        </w:numPr>
      </w:pPr>
      <w:r>
        <w:t>Add the IP ad</w:t>
      </w:r>
      <w:r w:rsidR="001222D8">
        <w:t>dress of DCEM.</w:t>
      </w:r>
    </w:p>
    <w:p w14:paraId="398152C9" w14:textId="310AD3DC" w:rsidR="001222D8" w:rsidRDefault="001222D8" w:rsidP="0073526E">
      <w:pPr>
        <w:pStyle w:val="Listenabsatz"/>
        <w:numPr>
          <w:ilvl w:val="0"/>
          <w:numId w:val="15"/>
        </w:numPr>
      </w:pPr>
      <w:r>
        <w:t xml:space="preserve">If you are using </w:t>
      </w:r>
      <w:r w:rsidR="001E5837">
        <w:t>several</w:t>
      </w:r>
      <w:r>
        <w:t xml:space="preserve"> DCEM </w:t>
      </w:r>
      <w:r w:rsidR="001E5837">
        <w:t>n</w:t>
      </w:r>
      <w:r>
        <w:t xml:space="preserve">odes, </w:t>
      </w:r>
      <w:r w:rsidR="001E5837">
        <w:t xml:space="preserve">please add each </w:t>
      </w:r>
      <w:r>
        <w:t xml:space="preserve">DCEM </w:t>
      </w:r>
      <w:r w:rsidR="001E5837">
        <w:t>n</w:t>
      </w:r>
      <w:r>
        <w:t>ode here.</w:t>
      </w:r>
    </w:p>
    <w:p w14:paraId="527287F4" w14:textId="32CB4559" w:rsidR="00324AFC" w:rsidRPr="00324AFC" w:rsidRDefault="00AA5606" w:rsidP="00324AFC">
      <w:pPr>
        <w:pStyle w:val="Listenabsatz"/>
        <w:numPr>
          <w:ilvl w:val="0"/>
          <w:numId w:val="15"/>
        </w:numPr>
      </w:pPr>
      <w:r>
        <w:t>Click on “OK” to finish the configuration.</w:t>
      </w:r>
      <w:r w:rsidR="00734BCF" w:rsidRPr="00734BCF">
        <w:rPr>
          <w:noProof/>
          <w:lang w:val="en-US" w:eastAsia="de-DE"/>
        </w:rPr>
        <w:t xml:space="preserve"> </w:t>
      </w:r>
    </w:p>
    <w:p w14:paraId="6D5AD140" w14:textId="0BBC2F7F" w:rsidR="00324AFC" w:rsidRPr="00324AFC" w:rsidRDefault="00C12EF1" w:rsidP="00C12EF1">
      <w:pPr>
        <w:jc w:val="center"/>
      </w:pPr>
      <w:r w:rsidRPr="00CD5B70">
        <w:rPr>
          <w:noProof/>
          <w:lang w:val="de-DE" w:eastAsia="de-DE"/>
        </w:rPr>
        <w:drawing>
          <wp:inline distT="0" distB="0" distL="0" distR="0" wp14:anchorId="4D76C000" wp14:editId="5FB0A7ED">
            <wp:extent cx="4501652" cy="4314825"/>
            <wp:effectExtent l="0" t="0" r="0" b="0"/>
            <wp:docPr id="2" name="Grafik 2" descr="C:\Users\kerstin.baumann\Desktop\DoubleClue\rd_cap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stin.baumann\Desktop\DoubleClue\rd_cap_st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27" cy="432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9188" w14:textId="77777777" w:rsidR="00324AFC" w:rsidRPr="00324AFC" w:rsidRDefault="00324AFC" w:rsidP="00324AFC"/>
    <w:p w14:paraId="0211FA78" w14:textId="42B39A42" w:rsidR="00324AFC" w:rsidRPr="00324AFC" w:rsidRDefault="00324AFC" w:rsidP="00324AFC"/>
    <w:p w14:paraId="659D8D1F" w14:textId="7CE8450E" w:rsidR="00876C34" w:rsidRDefault="00876C34" w:rsidP="00876C34">
      <w:pPr>
        <w:pStyle w:val="berschrift2"/>
        <w:numPr>
          <w:ilvl w:val="1"/>
          <w:numId w:val="1"/>
        </w:numPr>
      </w:pPr>
      <w:bookmarkStart w:id="2" w:name="_Hlk20467152"/>
      <w:r w:rsidRPr="00876C34">
        <w:lastRenderedPageBreak/>
        <w:t>Set the RADIUS Response Timeout</w:t>
      </w:r>
    </w:p>
    <w:p w14:paraId="75AE2A36" w14:textId="35964AD6" w:rsidR="00876C34" w:rsidRDefault="00876C34" w:rsidP="00876C34"/>
    <w:p w14:paraId="61C1B8E6" w14:textId="150DFB67" w:rsidR="00876C34" w:rsidRDefault="00876C34" w:rsidP="00876C34">
      <w:r>
        <w:t xml:space="preserve">The RADIUS Response time should be increased to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lease</w:t>
      </w:r>
      <w:proofErr w:type="spellEnd"/>
      <w:r>
        <w:t xml:space="preserve"> 60 or 90 seconds. Within this time the user will have the opportunity to acknowledge the </w:t>
      </w:r>
      <w:proofErr w:type="spellStart"/>
      <w:r>
        <w:t>PushApproval</w:t>
      </w:r>
      <w:proofErr w:type="spellEnd"/>
      <w:r>
        <w:t>.</w:t>
      </w:r>
    </w:p>
    <w:p w14:paraId="54725BB5" w14:textId="4D083980" w:rsidR="00876C34" w:rsidRDefault="00876C34" w:rsidP="00876C34">
      <w:pPr>
        <w:pStyle w:val="Listenabsatz"/>
        <w:numPr>
          <w:ilvl w:val="0"/>
          <w:numId w:val="18"/>
        </w:numPr>
      </w:pPr>
      <w:r>
        <w:t>In “Network Policy Server”, go to “Remote RADIUS Server Groups”</w:t>
      </w:r>
    </w:p>
    <w:p w14:paraId="4F92C8CD" w14:textId="00247E38" w:rsidR="00876C34" w:rsidRDefault="00876C34" w:rsidP="00876C34">
      <w:pPr>
        <w:pStyle w:val="Listenabsatz"/>
        <w:numPr>
          <w:ilvl w:val="0"/>
          <w:numId w:val="18"/>
        </w:numPr>
      </w:pPr>
      <w:r>
        <w:t>Select your Server Group and right click on “Properties”.</w:t>
      </w:r>
    </w:p>
    <w:p w14:paraId="130ACAA4" w14:textId="10339CBA" w:rsidR="00876C34" w:rsidRDefault="00876C34" w:rsidP="00876C34">
      <w:pPr>
        <w:pStyle w:val="Listenabsatz"/>
        <w:numPr>
          <w:ilvl w:val="0"/>
          <w:numId w:val="18"/>
        </w:numPr>
      </w:pPr>
      <w:r>
        <w:t>Select your server and click “edit”</w:t>
      </w:r>
    </w:p>
    <w:p w14:paraId="27104AE3" w14:textId="1137846F" w:rsidR="00876C34" w:rsidRDefault="00876C34" w:rsidP="00876C34">
      <w:pPr>
        <w:pStyle w:val="Listenabsatz"/>
        <w:numPr>
          <w:ilvl w:val="0"/>
          <w:numId w:val="18"/>
        </w:numPr>
      </w:pPr>
      <w:r>
        <w:t xml:space="preserve">Go to tab dialog “Load Balancing” </w:t>
      </w:r>
    </w:p>
    <w:p w14:paraId="633F5F4A" w14:textId="37B791E4" w:rsidR="00876C34" w:rsidRPr="00876C34" w:rsidRDefault="00876C34" w:rsidP="00876C34">
      <w:pPr>
        <w:pStyle w:val="Listenabsatz"/>
        <w:numPr>
          <w:ilvl w:val="0"/>
          <w:numId w:val="18"/>
        </w:numPr>
      </w:pPr>
      <w:r>
        <w:t>Set “Number of seconds without response before request is considered dropped to 90 seconds.</w:t>
      </w:r>
    </w:p>
    <w:p w14:paraId="342D80D7" w14:textId="50B479E4" w:rsidR="00876C34" w:rsidRDefault="00876C34" w:rsidP="00876C34"/>
    <w:bookmarkEnd w:id="2"/>
    <w:p w14:paraId="36B50C1A" w14:textId="6C6473B7" w:rsidR="00876C34" w:rsidRPr="00876C34" w:rsidRDefault="00C12EF1" w:rsidP="00876C34">
      <w:r w:rsidRPr="00CD5B70">
        <w:rPr>
          <w:noProof/>
          <w:lang w:val="de-DE" w:eastAsia="de-DE"/>
        </w:rPr>
        <w:drawing>
          <wp:inline distT="0" distB="0" distL="0" distR="0" wp14:anchorId="64B83388" wp14:editId="22EC8B09">
            <wp:extent cx="5731510" cy="3227070"/>
            <wp:effectExtent l="0" t="0" r="2540" b="0"/>
            <wp:docPr id="9" name="Grafik 9" descr="C:\Users\kerstin.baumann\Desktop\DoubleClue\network_policy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rstin.baumann\Desktop\DoubleClue\network_policy_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C34" w:rsidRPr="00876C3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45E72" w14:textId="77777777" w:rsidR="00801354" w:rsidRDefault="00801354" w:rsidP="007F3727">
      <w:pPr>
        <w:spacing w:after="0" w:line="240" w:lineRule="auto"/>
      </w:pPr>
      <w:r>
        <w:separator/>
      </w:r>
    </w:p>
  </w:endnote>
  <w:endnote w:type="continuationSeparator" w:id="0">
    <w:p w14:paraId="7C23EFF7" w14:textId="77777777" w:rsidR="00801354" w:rsidRDefault="00801354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A42CB" w14:textId="272F6D97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E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118B4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D0F0B" w14:textId="77777777" w:rsidR="00801354" w:rsidRDefault="00801354" w:rsidP="007F3727">
      <w:pPr>
        <w:spacing w:after="0" w:line="240" w:lineRule="auto"/>
      </w:pPr>
      <w:r>
        <w:separator/>
      </w:r>
    </w:p>
  </w:footnote>
  <w:footnote w:type="continuationSeparator" w:id="0">
    <w:p w14:paraId="6140EA70" w14:textId="77777777" w:rsidR="00801354" w:rsidRDefault="00801354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C182" w14:textId="77777777" w:rsidR="006A557D" w:rsidRDefault="006A557D" w:rsidP="00C20532">
    <w:pPr>
      <w:pStyle w:val="Kopfzeile"/>
      <w:jc w:val="right"/>
      <w:rPr>
        <w:color w:val="0C468B"/>
      </w:rPr>
    </w:pPr>
  </w:p>
  <w:p w14:paraId="4FD87BF5" w14:textId="77777777" w:rsidR="007F3727" w:rsidRPr="00C20532" w:rsidRDefault="005F19CF" w:rsidP="005F19CF">
    <w:pPr>
      <w:pStyle w:val="Kopfzeile"/>
      <w:tabs>
        <w:tab w:val="clear" w:pos="4513"/>
        <w:tab w:val="center" w:pos="4230"/>
      </w:tabs>
      <w:rPr>
        <w:color w:val="0C468B"/>
      </w:rPr>
    </w:pPr>
    <w:r>
      <w:rPr>
        <w:color w:val="0C468B"/>
      </w:rPr>
      <w:tab/>
    </w:r>
    <w:r>
      <w:rPr>
        <w:color w:val="0C468B"/>
      </w:rPr>
      <w:tab/>
    </w:r>
    <w:r w:rsidR="00C20532" w:rsidRPr="00BC1EDA">
      <w:rPr>
        <w:color w:val="767171" w:themeColor="background2" w:themeShade="80"/>
      </w:rPr>
      <w:t>I</w:t>
    </w:r>
    <w:r w:rsidR="007F3727" w:rsidRPr="00BC1EDA">
      <w:rPr>
        <w:color w:val="767171" w:themeColor="background2" w:themeShade="80"/>
      </w:rPr>
      <w:t>ntegration of</w:t>
    </w:r>
    <w:r w:rsidR="00265492" w:rsidRPr="00BC1EDA">
      <w:rPr>
        <w:color w:val="767171" w:themeColor="background2" w:themeShade="80"/>
      </w:rPr>
      <w:t xml:space="preserve"> </w:t>
    </w:r>
    <w:r w:rsidRPr="00BC1EDA">
      <w:rPr>
        <w:color w:val="767171" w:themeColor="background2" w:themeShade="80"/>
      </w:rPr>
      <w:t>Microsoft RD-Gateway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2B8"/>
    <w:multiLevelType w:val="hybridMultilevel"/>
    <w:tmpl w:val="59D4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36C3"/>
    <w:multiLevelType w:val="multilevel"/>
    <w:tmpl w:val="2BC8E71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CE77D9"/>
    <w:multiLevelType w:val="hybridMultilevel"/>
    <w:tmpl w:val="3B50E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332F6"/>
    <w:multiLevelType w:val="hybridMultilevel"/>
    <w:tmpl w:val="190055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C1FB5"/>
    <w:multiLevelType w:val="hybridMultilevel"/>
    <w:tmpl w:val="13063C74"/>
    <w:lvl w:ilvl="0" w:tplc="924C16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123E0B"/>
    <w:multiLevelType w:val="hybridMultilevel"/>
    <w:tmpl w:val="E8BE74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F511D"/>
    <w:multiLevelType w:val="hybridMultilevel"/>
    <w:tmpl w:val="2340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7202A"/>
    <w:multiLevelType w:val="hybridMultilevel"/>
    <w:tmpl w:val="C4E4D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701C2"/>
    <w:multiLevelType w:val="hybridMultilevel"/>
    <w:tmpl w:val="4A1A59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7"/>
  </w:num>
  <w:num w:numId="5">
    <w:abstractNumId w:val="6"/>
  </w:num>
  <w:num w:numId="6">
    <w:abstractNumId w:val="13"/>
  </w:num>
  <w:num w:numId="7">
    <w:abstractNumId w:val="2"/>
  </w:num>
  <w:num w:numId="8">
    <w:abstractNumId w:val="5"/>
  </w:num>
  <w:num w:numId="9">
    <w:abstractNumId w:val="10"/>
  </w:num>
  <w:num w:numId="10">
    <w:abstractNumId w:val="15"/>
  </w:num>
  <w:num w:numId="11">
    <w:abstractNumId w:val="7"/>
  </w:num>
  <w:num w:numId="12">
    <w:abstractNumId w:val="11"/>
  </w:num>
  <w:num w:numId="13">
    <w:abstractNumId w:val="1"/>
  </w:num>
  <w:num w:numId="14">
    <w:abstractNumId w:val="14"/>
  </w:num>
  <w:num w:numId="15">
    <w:abstractNumId w:val="9"/>
  </w:num>
  <w:num w:numId="16">
    <w:abstractNumId w:val="16"/>
  </w:num>
  <w:num w:numId="17">
    <w:abstractNumId w:val="4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lea, Emanuel">
    <w15:presenceInfo w15:providerId="AD" w15:userId="S-1-5-21-3172522615-298854930-3244492490-27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623B7"/>
    <w:rsid w:val="00062C53"/>
    <w:rsid w:val="000A6CCD"/>
    <w:rsid w:val="000B4E11"/>
    <w:rsid w:val="000C42E8"/>
    <w:rsid w:val="000D3C84"/>
    <w:rsid w:val="001222D8"/>
    <w:rsid w:val="001443D8"/>
    <w:rsid w:val="00162ECC"/>
    <w:rsid w:val="00172F35"/>
    <w:rsid w:val="0018617F"/>
    <w:rsid w:val="001E454E"/>
    <w:rsid w:val="001E5837"/>
    <w:rsid w:val="001F36B6"/>
    <w:rsid w:val="002176C2"/>
    <w:rsid w:val="00235EEA"/>
    <w:rsid w:val="00265492"/>
    <w:rsid w:val="0026796F"/>
    <w:rsid w:val="002A4B32"/>
    <w:rsid w:val="002B2645"/>
    <w:rsid w:val="002F7CF7"/>
    <w:rsid w:val="00301695"/>
    <w:rsid w:val="00324AFC"/>
    <w:rsid w:val="003700DE"/>
    <w:rsid w:val="003807E6"/>
    <w:rsid w:val="00394F4A"/>
    <w:rsid w:val="003A1377"/>
    <w:rsid w:val="003B128A"/>
    <w:rsid w:val="003F1793"/>
    <w:rsid w:val="0040618F"/>
    <w:rsid w:val="00464AB3"/>
    <w:rsid w:val="00477342"/>
    <w:rsid w:val="00484206"/>
    <w:rsid w:val="00490916"/>
    <w:rsid w:val="004C0900"/>
    <w:rsid w:val="004F7515"/>
    <w:rsid w:val="0050692C"/>
    <w:rsid w:val="00506B86"/>
    <w:rsid w:val="00544CAA"/>
    <w:rsid w:val="00574362"/>
    <w:rsid w:val="00586285"/>
    <w:rsid w:val="005C1F21"/>
    <w:rsid w:val="005D664C"/>
    <w:rsid w:val="005E2302"/>
    <w:rsid w:val="005F19CF"/>
    <w:rsid w:val="005F73BF"/>
    <w:rsid w:val="006054C4"/>
    <w:rsid w:val="00636B45"/>
    <w:rsid w:val="0065237D"/>
    <w:rsid w:val="00681C35"/>
    <w:rsid w:val="006A557D"/>
    <w:rsid w:val="006A6C02"/>
    <w:rsid w:val="006B54CA"/>
    <w:rsid w:val="00706BEC"/>
    <w:rsid w:val="00732D9D"/>
    <w:rsid w:val="00734BCF"/>
    <w:rsid w:val="00752AC2"/>
    <w:rsid w:val="00795C83"/>
    <w:rsid w:val="007D18FC"/>
    <w:rsid w:val="007F3727"/>
    <w:rsid w:val="007F6EAC"/>
    <w:rsid w:val="00801354"/>
    <w:rsid w:val="00802D34"/>
    <w:rsid w:val="00812589"/>
    <w:rsid w:val="008236B6"/>
    <w:rsid w:val="008334E1"/>
    <w:rsid w:val="008371C3"/>
    <w:rsid w:val="0086058E"/>
    <w:rsid w:val="00876C34"/>
    <w:rsid w:val="008B00DB"/>
    <w:rsid w:val="008C070C"/>
    <w:rsid w:val="008C36F9"/>
    <w:rsid w:val="008C4E7C"/>
    <w:rsid w:val="008F1F10"/>
    <w:rsid w:val="00903F03"/>
    <w:rsid w:val="0096380E"/>
    <w:rsid w:val="00980BEE"/>
    <w:rsid w:val="00991AA5"/>
    <w:rsid w:val="009A3B9F"/>
    <w:rsid w:val="009B5A6C"/>
    <w:rsid w:val="009C2D5E"/>
    <w:rsid w:val="009C56CE"/>
    <w:rsid w:val="00A01CEC"/>
    <w:rsid w:val="00A3025B"/>
    <w:rsid w:val="00A35ABE"/>
    <w:rsid w:val="00A46405"/>
    <w:rsid w:val="00A83384"/>
    <w:rsid w:val="00A9639F"/>
    <w:rsid w:val="00A96A4D"/>
    <w:rsid w:val="00AA5606"/>
    <w:rsid w:val="00B34CCA"/>
    <w:rsid w:val="00B35D52"/>
    <w:rsid w:val="00B7109E"/>
    <w:rsid w:val="00BB3F7F"/>
    <w:rsid w:val="00BC1EDA"/>
    <w:rsid w:val="00BC70DA"/>
    <w:rsid w:val="00BD21F6"/>
    <w:rsid w:val="00BE56AE"/>
    <w:rsid w:val="00BF4E70"/>
    <w:rsid w:val="00C12EF1"/>
    <w:rsid w:val="00C13A84"/>
    <w:rsid w:val="00C20532"/>
    <w:rsid w:val="00C56570"/>
    <w:rsid w:val="00C649D0"/>
    <w:rsid w:val="00C67035"/>
    <w:rsid w:val="00C93972"/>
    <w:rsid w:val="00D67E2B"/>
    <w:rsid w:val="00D80DDD"/>
    <w:rsid w:val="00D95DA4"/>
    <w:rsid w:val="00E03D44"/>
    <w:rsid w:val="00E03D92"/>
    <w:rsid w:val="00E206A8"/>
    <w:rsid w:val="00F6329C"/>
    <w:rsid w:val="00FB0B6E"/>
    <w:rsid w:val="00FB0C18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CBBFB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72F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17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17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17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17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17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9</cp:revision>
  <dcterms:created xsi:type="dcterms:W3CDTF">2019-01-18T08:42:00Z</dcterms:created>
  <dcterms:modified xsi:type="dcterms:W3CDTF">2020-04-14T15:16:00Z</dcterms:modified>
</cp:coreProperties>
</file>